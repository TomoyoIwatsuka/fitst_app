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8802302"/>
        <w:placeholder>
          <w:docPart w:val="540181D1B10FD74E92A2D50BB5B1AE21"/>
        </w:placeholder>
        <w:temporary/>
        <w:showingPlcHdr/>
        <w15:appearance w15:val="hidden"/>
      </w:sdtPr>
      <w:sdtEndPr/>
      <w:sdtContent>
        <w:p w14:paraId="5D5C99C9" w14:textId="77777777" w:rsidR="004E1E96" w:rsidRDefault="00611198">
          <w:pPr>
            <w:pStyle w:val="ac"/>
          </w:pPr>
          <w:r>
            <w:t>日付</w:t>
          </w:r>
        </w:p>
      </w:sdtContent>
    </w:sdt>
    <w:sdt>
      <w:sdtPr>
        <w:id w:val="-892429226"/>
        <w:placeholder>
          <w:docPart w:val="8D9C681B8FC1864B9D198078F1C0ECF8"/>
        </w:placeholder>
        <w:temporary/>
        <w:showingPlcHdr/>
        <w15:appearance w15:val="hidden"/>
      </w:sdtPr>
      <w:sdtEndPr/>
      <w:sdtContent>
        <w:p w14:paraId="44849B1F" w14:textId="77777777" w:rsidR="004E1E96" w:rsidRDefault="00611198">
          <w:pPr>
            <w:pStyle w:val="a8"/>
          </w:pPr>
          <w:r>
            <w:t>タイトル</w:t>
          </w:r>
        </w:p>
      </w:sdtContent>
    </w:sdt>
    <w:sdt>
      <w:sdtPr>
        <w:id w:val="367643343"/>
        <w:placeholder>
          <w:docPart w:val="48C3A83513AD2D41AB4CE6416E36BAB0"/>
        </w:placeholder>
        <w:temporary/>
        <w:showingPlcHdr/>
        <w15:appearance w15:val="hidden"/>
      </w:sdtPr>
      <w:sdtEndPr/>
      <w:sdtContent>
        <w:bookmarkStart w:id="0" w:name="_GoBack" w:displacedByCustomXml="prev"/>
        <w:p w14:paraId="2E3FCBB4" w14:textId="77777777" w:rsidR="004E1E96" w:rsidRDefault="00611198">
          <w:pPr>
            <w:pStyle w:val="1"/>
          </w:pPr>
          <w:r w:rsidRPr="00611198">
            <w:rPr>
              <w:rFonts w:asciiTheme="majorEastAsia" w:eastAsiaTheme="majorEastAsia" w:hAnsiTheme="majorEastAsia" w:cstheme="majorEastAsia"/>
            </w:rPr>
            <w:t>見出し 1</w:t>
          </w:r>
        </w:p>
        <w:bookmarkEnd w:id="0" w:displacedByCustomXml="next"/>
      </w:sdtContent>
    </w:sdt>
    <w:sdt>
      <w:sdtPr>
        <w:id w:val="1771513025"/>
        <w:placeholder>
          <w:docPart w:val="FF7C6C2322AB7D449894B9052EB24033"/>
        </w:placeholder>
        <w:temporary/>
        <w:showingPlcHdr/>
        <w15:appearance w15:val="hidden"/>
      </w:sdtPr>
      <w:sdtEndPr/>
      <w:sdtContent>
        <w:p w14:paraId="60769141" w14:textId="77777777" w:rsidR="004E1E96" w:rsidRDefault="00611198">
          <w:r w:rsidRPr="00611198">
            <w:rPr>
              <w:rFonts w:asciiTheme="majorEastAsia" w:eastAsiaTheme="majorEastAsia" w:hAnsiTheme="majorEastAsia" w:cstheme="majorEastAsia"/>
              <w:noProof/>
            </w:rPr>
            <w:t>(このテキストのような) プレースホルダー テキストをタップして入力するだけで、すぐに作成を開始できます。</w:t>
          </w:r>
        </w:p>
      </w:sdtContent>
    </w:sdt>
    <w:sdt>
      <w:sdtPr>
        <w:id w:val="1261561074"/>
        <w:placeholder>
          <w:docPart w:val="46FDBF800483CA4099D923F59ADF7270"/>
        </w:placeholder>
        <w:temporary/>
        <w:showingPlcHdr/>
        <w15:appearance w15:val="hidden"/>
      </w:sdtPr>
      <w:sdtEndPr/>
      <w:sdtContent>
        <w:p w14:paraId="3FAF54C9" w14:textId="77777777" w:rsidR="004E1E96" w:rsidRDefault="00611198">
          <w:pPr>
            <w:pStyle w:val="2"/>
          </w:pPr>
          <w:r w:rsidRPr="00611198">
            <w:rPr>
              <w:rFonts w:asciiTheme="majorEastAsia" w:hAnsiTheme="majorEastAsia" w:cstheme="majorEastAsia"/>
            </w:rPr>
            <w:t>見出し 2</w:t>
          </w:r>
        </w:p>
      </w:sdtContent>
    </w:sdt>
    <w:sdt>
      <w:sdtPr>
        <w:id w:val="2091661203"/>
        <w:placeholder>
          <w:docPart w:val="7A98266B14610E42B945B9353B0952CB"/>
        </w:placeholder>
        <w:temporary/>
        <w:showingPlcHdr/>
        <w15:appearance w15:val="hidden"/>
      </w:sdtPr>
      <w:sdtEndPr/>
      <w:sdtContent>
        <w:p w14:paraId="44548B9F" w14:textId="77777777" w:rsidR="004E1E96" w:rsidRPr="00611198" w:rsidRDefault="00611198">
          <w:pPr>
            <w:pStyle w:val="3"/>
            <w:rPr>
              <w:rFonts w:asciiTheme="majorEastAsia" w:hAnsiTheme="majorEastAsia" w:cstheme="majorEastAsia"/>
            </w:rPr>
          </w:pPr>
          <w:r w:rsidRPr="00611198">
            <w:rPr>
              <w:rFonts w:asciiTheme="majorEastAsia" w:hAnsiTheme="majorEastAsia" w:cstheme="majorEastAsia"/>
            </w:rPr>
            <w:t>このアウトラインに表示されている文字列の書式は、リボンの [ホーム] タブ上にある [スタイル] から 1 タップで簡単に設定できます。</w:t>
          </w:r>
        </w:p>
        <w:p w14:paraId="7A7D1C1D" w14:textId="77777777" w:rsidR="004E1E96" w:rsidRDefault="00611198">
          <w:pPr>
            <w:pStyle w:val="3"/>
          </w:pPr>
          <w:r w:rsidRPr="00611198">
            <w:rPr>
              <w:rFonts w:asciiTheme="majorEastAsia" w:hAnsiTheme="majorEastAsia" w:cstheme="majorEastAsia"/>
            </w:rPr>
            <w:t>たとえば、この段落では見出し 3 のスタイルが使われています。</w:t>
          </w:r>
          <w:ins w:id="1" w:author="Tomoyo Iwatsuka" w:date="2017-10-11T18:45:00Z">
            <w:r w:rsidR="004C2156">
              <w:rPr>
                <w:rFonts w:hint="eastAsia"/>
              </w:rPr>
              <w:t>変更の履歴変更の履歴</w:t>
            </w:r>
          </w:ins>
        </w:p>
      </w:sdtContent>
    </w:sdt>
    <w:sdt>
      <w:sdtPr>
        <w:id w:val="2019964513"/>
        <w:placeholder>
          <w:docPart w:val="B3AD66A820DEA842969E7F49430DAFEC"/>
        </w:placeholder>
        <w:temporary/>
        <w:showingPlcHdr/>
        <w15:appearance w15:val="hidden"/>
      </w:sdtPr>
      <w:sdtEndPr/>
      <w:sdtContent>
        <w:p w14:paraId="2CAC7E12" w14:textId="77777777" w:rsidR="004E1E96" w:rsidRDefault="00611198">
          <w:pPr>
            <w:pStyle w:val="1"/>
          </w:pPr>
          <w:r w:rsidRPr="00611198">
            <w:rPr>
              <w:rFonts w:asciiTheme="majorEastAsia" w:eastAsiaTheme="majorEastAsia" w:hAnsiTheme="majorEastAsia" w:cstheme="majorEastAsia"/>
            </w:rPr>
            <w:t>見出し 1</w:t>
          </w:r>
        </w:p>
      </w:sdtContent>
    </w:sdt>
    <w:sdt>
      <w:sdtPr>
        <w:id w:val="470033890"/>
        <w:placeholder>
          <w:docPart w:val="F1F038FD8B5CB14AB16891FE733AD6CB"/>
        </w:placeholder>
        <w:temporary/>
        <w:showingPlcHdr/>
        <w15:appearance w15:val="hidden"/>
      </w:sdtPr>
      <w:sdtEndPr/>
      <w:sdtContent>
        <w:p w14:paraId="706D43FD" w14:textId="77777777" w:rsidR="004E1E96" w:rsidRPr="00611198" w:rsidRDefault="00611198">
          <w:pPr>
            <w:rPr>
              <w:rFonts w:asciiTheme="majorEastAsia" w:eastAsiaTheme="majorEastAsia" w:hAnsiTheme="majorEastAsia" w:cstheme="majorEastAsia"/>
            </w:rPr>
          </w:pPr>
          <w:r w:rsidRPr="00611198">
            <w:rPr>
              <w:rFonts w:asciiTheme="majorEastAsia" w:eastAsiaTheme="majorEastAsia" w:hAnsiTheme="majorEastAsia" w:cstheme="majorEastAsia"/>
            </w:rPr>
            <w:t xml:space="preserve">ファイルから画像を挿入したり、または図形、テキスト ボックス、表を追加をしたいとします。その場合は、リボンの [挿入] タブで、必要なオプションをタップするだけです。 </w:t>
          </w:r>
        </w:p>
        <w:p w14:paraId="2AD63DBE" w14:textId="77777777" w:rsidR="004E1E96" w:rsidRDefault="00611198">
          <w:r w:rsidRPr="00611198">
            <w:rPr>
              <w:rFonts w:asciiTheme="majorEastAsia" w:eastAsiaTheme="majorEastAsia" w:hAnsiTheme="majorEastAsia" w:cstheme="majorEastAsia"/>
            </w:rPr>
            <w:t>[挿入] タブには、ハイパーリンクの追加やコメントの挿入など、ほかにも使いやすい機能が用意されています。</w:t>
          </w:r>
        </w:p>
      </w:sdtContent>
    </w:sdt>
    <w:sectPr w:rsidR="004E1E96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2FBF5" w14:textId="77777777" w:rsidR="009E49CB" w:rsidRDefault="009E49CB">
      <w:pPr>
        <w:spacing w:after="0" w:line="240" w:lineRule="auto"/>
      </w:pPr>
      <w:r>
        <w:separator/>
      </w:r>
    </w:p>
    <w:p w14:paraId="3158DA5E" w14:textId="77777777" w:rsidR="009E49CB" w:rsidRDefault="009E49CB"/>
  </w:endnote>
  <w:endnote w:type="continuationSeparator" w:id="0">
    <w:p w14:paraId="71AC12C2" w14:textId="77777777" w:rsidR="009E49CB" w:rsidRDefault="009E49CB">
      <w:pPr>
        <w:spacing w:after="0" w:line="240" w:lineRule="auto"/>
      </w:pPr>
      <w:r>
        <w:continuationSeparator/>
      </w:r>
    </w:p>
    <w:p w14:paraId="7158A298" w14:textId="77777777" w:rsidR="009E49CB" w:rsidRDefault="009E49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メイリオ">
    <w:charset w:val="80"/>
    <w:family w:val="swiss"/>
    <w:pitch w:val="variable"/>
    <w:sig w:usb0="E00002FF" w:usb1="6AC7FFFF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0A583" w14:textId="77777777" w:rsidR="004E1E96" w:rsidRDefault="00611198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8C867E" w14:textId="77777777" w:rsidR="009E49CB" w:rsidRDefault="009E49CB">
      <w:pPr>
        <w:spacing w:after="0" w:line="240" w:lineRule="auto"/>
      </w:pPr>
      <w:r>
        <w:separator/>
      </w:r>
    </w:p>
    <w:p w14:paraId="471062B8" w14:textId="77777777" w:rsidR="009E49CB" w:rsidRDefault="009E49CB"/>
  </w:footnote>
  <w:footnote w:type="continuationSeparator" w:id="0">
    <w:p w14:paraId="7B855433" w14:textId="77777777" w:rsidR="009E49CB" w:rsidRDefault="009E49CB">
      <w:pPr>
        <w:spacing w:after="0" w:line="240" w:lineRule="auto"/>
      </w:pPr>
      <w:r>
        <w:continuationSeparator/>
      </w:r>
    </w:p>
    <w:p w14:paraId="44FC2103" w14:textId="77777777" w:rsidR="009E49CB" w:rsidRDefault="009E49C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56"/>
    <w:rsid w:val="00032180"/>
    <w:rsid w:val="004C2156"/>
    <w:rsid w:val="004E1E96"/>
    <w:rsid w:val="00611198"/>
    <w:rsid w:val="009E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1023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57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11198"/>
    <w:rPr>
      <w:lang w:val="en-GB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見出し 2 (文字)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見出し 4 (文字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表題 (文字)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付 (文字)"/>
    <w:basedOn w:val="a0"/>
    <w:link w:val="ac"/>
    <w:uiPriority w:val="2"/>
    <w:rPr>
      <w:sz w:val="28"/>
    </w:rPr>
  </w:style>
  <w:style w:type="character" w:styleId="21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22">
    <w:name w:val="Intense Quote"/>
    <w:basedOn w:val="a"/>
    <w:next w:val="a"/>
    <w:link w:val="23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23">
    <w:name w:val="引用文 2 (文字)"/>
    <w:basedOn w:val="a0"/>
    <w:link w:val="22"/>
    <w:uiPriority w:val="30"/>
    <w:semiHidden/>
    <w:rPr>
      <w:b/>
      <w:i/>
      <w:iCs/>
      <w:color w:val="2E2E2E" w:themeColor="accent2"/>
    </w:rPr>
  </w:style>
  <w:style w:type="character" w:styleId="24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e">
    <w:name w:val="Quote"/>
    <w:basedOn w:val="a"/>
    <w:next w:val="a"/>
    <w:link w:val="af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">
    <w:name w:val="引用文 (文字)"/>
    <w:basedOn w:val="a0"/>
    <w:link w:val="ae"/>
    <w:uiPriority w:val="29"/>
    <w:semiHidden/>
    <w:rPr>
      <w:i/>
      <w:iCs/>
    </w:rPr>
  </w:style>
  <w:style w:type="character" w:styleId="af0">
    <w:name w:val="Strong"/>
    <w:basedOn w:val="a0"/>
    <w:uiPriority w:val="22"/>
    <w:semiHidden/>
    <w:unhideWhenUsed/>
    <w:qFormat/>
    <w:rPr>
      <w:b/>
      <w:bCs/>
    </w:rPr>
  </w:style>
  <w:style w:type="character" w:styleId="af1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2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3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題 (文字)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4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moyoiwatsuka/Library/Containers/com.microsoft.Word/Data/Library/Caches/1041/TM10002082/&#12450;&#12454;&#12488;&#12521;&#12452;&#12531;&#12398;&#20316;&#25104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0181D1B10FD74E92A2D50BB5B1AE2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B50776C-25A9-9C45-95DA-EEEEA4C205AC}"/>
      </w:docPartPr>
      <w:docPartBody>
        <w:p w:rsidR="00000000" w:rsidRDefault="006113A6">
          <w:pPr>
            <w:pStyle w:val="540181D1B10FD74E92A2D50BB5B1AE21"/>
          </w:pPr>
          <w:r>
            <w:t>日付</w:t>
          </w:r>
        </w:p>
      </w:docPartBody>
    </w:docPart>
    <w:docPart>
      <w:docPartPr>
        <w:name w:val="8D9C681B8FC1864B9D198078F1C0EC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A88CAF4-6003-F342-B51F-B5D343ECDFAA}"/>
      </w:docPartPr>
      <w:docPartBody>
        <w:p w:rsidR="00000000" w:rsidRDefault="006113A6">
          <w:pPr>
            <w:pStyle w:val="8D9C681B8FC1864B9D198078F1C0ECF8"/>
          </w:pPr>
          <w:r>
            <w:t>タイトル</w:t>
          </w:r>
        </w:p>
      </w:docPartBody>
    </w:docPart>
    <w:docPart>
      <w:docPartPr>
        <w:name w:val="48C3A83513AD2D41AB4CE6416E36BA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65EC3D6-740B-DB4D-8DB0-70AC0C493576}"/>
      </w:docPartPr>
      <w:docPartBody>
        <w:p w:rsidR="00000000" w:rsidRDefault="006113A6">
          <w:pPr>
            <w:pStyle w:val="48C3A83513AD2D41AB4CE6416E36BAB0"/>
          </w:pPr>
          <w:r w:rsidRPr="00611198">
            <w:rPr>
              <w:rFonts w:asciiTheme="majorEastAsia" w:eastAsiaTheme="majorEastAsia" w:hAnsiTheme="majorEastAsia" w:cstheme="majorEastAsia"/>
            </w:rPr>
            <w:t>見出し</w:t>
          </w:r>
          <w:r w:rsidRPr="00611198">
            <w:rPr>
              <w:rFonts w:asciiTheme="majorEastAsia" w:eastAsiaTheme="majorEastAsia" w:hAnsiTheme="majorEastAsia" w:cstheme="majorEastAsia"/>
            </w:rPr>
            <w:t xml:space="preserve"> 1</w:t>
          </w:r>
        </w:p>
      </w:docPartBody>
    </w:docPart>
    <w:docPart>
      <w:docPartPr>
        <w:name w:val="FF7C6C2322AB7D449894B9052EB2403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E783851-72A5-3649-B7D5-3EECBFCCFE5F}"/>
      </w:docPartPr>
      <w:docPartBody>
        <w:p w:rsidR="00000000" w:rsidRDefault="006113A6">
          <w:pPr>
            <w:pStyle w:val="FF7C6C2322AB7D449894B9052EB24033"/>
          </w:pPr>
          <w:r w:rsidRPr="00611198">
            <w:rPr>
              <w:rFonts w:asciiTheme="majorEastAsia" w:eastAsiaTheme="majorEastAsia" w:hAnsiTheme="majorEastAsia" w:cstheme="majorEastAsia"/>
              <w:noProof/>
            </w:rPr>
            <w:t>(</w:t>
          </w:r>
          <w:r w:rsidRPr="00611198">
            <w:rPr>
              <w:rFonts w:asciiTheme="majorEastAsia" w:eastAsiaTheme="majorEastAsia" w:hAnsiTheme="majorEastAsia" w:cstheme="majorEastAsia"/>
              <w:noProof/>
            </w:rPr>
            <w:t>このテキストのような</w:t>
          </w:r>
          <w:r w:rsidRPr="00611198">
            <w:rPr>
              <w:rFonts w:asciiTheme="majorEastAsia" w:eastAsiaTheme="majorEastAsia" w:hAnsiTheme="majorEastAsia" w:cstheme="majorEastAsia"/>
              <w:noProof/>
            </w:rPr>
            <w:t xml:space="preserve">) </w:t>
          </w:r>
          <w:r w:rsidRPr="00611198">
            <w:rPr>
              <w:rFonts w:asciiTheme="majorEastAsia" w:eastAsiaTheme="majorEastAsia" w:hAnsiTheme="majorEastAsia" w:cstheme="majorEastAsia"/>
              <w:noProof/>
            </w:rPr>
            <w:t>プレースホルダー</w:t>
          </w:r>
          <w:r w:rsidRPr="00611198">
            <w:rPr>
              <w:rFonts w:asciiTheme="majorEastAsia" w:eastAsiaTheme="majorEastAsia" w:hAnsiTheme="majorEastAsia" w:cstheme="majorEastAsia"/>
              <w:noProof/>
            </w:rPr>
            <w:t xml:space="preserve"> </w:t>
          </w:r>
          <w:r w:rsidRPr="00611198">
            <w:rPr>
              <w:rFonts w:asciiTheme="majorEastAsia" w:eastAsiaTheme="majorEastAsia" w:hAnsiTheme="majorEastAsia" w:cstheme="majorEastAsia"/>
              <w:noProof/>
            </w:rPr>
            <w:t>テキストをタップして入力するだけで、すぐに作成を開始できます。</w:t>
          </w:r>
        </w:p>
      </w:docPartBody>
    </w:docPart>
    <w:docPart>
      <w:docPartPr>
        <w:name w:val="46FDBF800483CA4099D923F59ADF727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A03613-6A78-DB4D-B4E5-001EB86979D5}"/>
      </w:docPartPr>
      <w:docPartBody>
        <w:p w:rsidR="00000000" w:rsidRDefault="006113A6">
          <w:pPr>
            <w:pStyle w:val="46FDBF800483CA4099D923F59ADF7270"/>
          </w:pPr>
          <w:r w:rsidRPr="00611198">
            <w:rPr>
              <w:rFonts w:asciiTheme="majorEastAsia" w:hAnsiTheme="majorEastAsia" w:cstheme="majorEastAsia"/>
            </w:rPr>
            <w:t>見出し</w:t>
          </w:r>
          <w:r w:rsidRPr="00611198">
            <w:rPr>
              <w:rFonts w:asciiTheme="majorEastAsia" w:hAnsiTheme="majorEastAsia" w:cstheme="majorEastAsia"/>
            </w:rPr>
            <w:t xml:space="preserve"> 2</w:t>
          </w:r>
        </w:p>
      </w:docPartBody>
    </w:docPart>
    <w:docPart>
      <w:docPartPr>
        <w:name w:val="7A98266B14610E42B945B9353B0952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8C6F510-27A7-044B-B4DE-010E3EC37E99}"/>
      </w:docPartPr>
      <w:docPartBody>
        <w:p w:rsidR="00731401" w:rsidRPr="00611198" w:rsidRDefault="006113A6">
          <w:pPr>
            <w:pStyle w:val="3"/>
            <w:ind w:left="960"/>
            <w:rPr>
              <w:rFonts w:asciiTheme="majorEastAsia" w:hAnsiTheme="majorEastAsia" w:cstheme="majorEastAsia"/>
            </w:rPr>
          </w:pPr>
          <w:r w:rsidRPr="00611198">
            <w:rPr>
              <w:rFonts w:asciiTheme="majorEastAsia" w:hAnsiTheme="majorEastAsia" w:cstheme="majorEastAsia"/>
            </w:rPr>
            <w:t>このアウトラインに表示されている文字列の書式は、リボンの</w:t>
          </w:r>
          <w:r w:rsidRPr="00611198">
            <w:rPr>
              <w:rFonts w:asciiTheme="majorEastAsia" w:hAnsiTheme="majorEastAsia" w:cstheme="majorEastAsia"/>
            </w:rPr>
            <w:t xml:space="preserve"> [</w:t>
          </w:r>
          <w:r w:rsidRPr="00611198">
            <w:rPr>
              <w:rFonts w:asciiTheme="majorEastAsia" w:hAnsiTheme="majorEastAsia" w:cstheme="majorEastAsia"/>
            </w:rPr>
            <w:t>ホーム</w:t>
          </w:r>
          <w:r w:rsidRPr="00611198">
            <w:rPr>
              <w:rFonts w:asciiTheme="majorEastAsia" w:hAnsiTheme="majorEastAsia" w:cstheme="majorEastAsia"/>
            </w:rPr>
            <w:t xml:space="preserve">] </w:t>
          </w:r>
          <w:r w:rsidRPr="00611198">
            <w:rPr>
              <w:rFonts w:asciiTheme="majorEastAsia" w:hAnsiTheme="majorEastAsia" w:cstheme="majorEastAsia"/>
            </w:rPr>
            <w:t>タブ上にある</w:t>
          </w:r>
          <w:r w:rsidRPr="00611198">
            <w:rPr>
              <w:rFonts w:asciiTheme="majorEastAsia" w:hAnsiTheme="majorEastAsia" w:cstheme="majorEastAsia"/>
            </w:rPr>
            <w:t xml:space="preserve"> [</w:t>
          </w:r>
          <w:r w:rsidRPr="00611198">
            <w:rPr>
              <w:rFonts w:asciiTheme="majorEastAsia" w:hAnsiTheme="majorEastAsia" w:cstheme="majorEastAsia"/>
            </w:rPr>
            <w:t>スタイル</w:t>
          </w:r>
          <w:r w:rsidRPr="00611198">
            <w:rPr>
              <w:rFonts w:asciiTheme="majorEastAsia" w:hAnsiTheme="majorEastAsia" w:cstheme="majorEastAsia"/>
            </w:rPr>
            <w:t xml:space="preserve">] </w:t>
          </w:r>
          <w:r w:rsidRPr="00611198">
            <w:rPr>
              <w:rFonts w:asciiTheme="majorEastAsia" w:hAnsiTheme="majorEastAsia" w:cstheme="majorEastAsia"/>
            </w:rPr>
            <w:t>から</w:t>
          </w:r>
          <w:r w:rsidRPr="00611198">
            <w:rPr>
              <w:rFonts w:asciiTheme="majorEastAsia" w:hAnsiTheme="majorEastAsia" w:cstheme="majorEastAsia"/>
            </w:rPr>
            <w:t xml:space="preserve"> 1 </w:t>
          </w:r>
          <w:r w:rsidRPr="00611198">
            <w:rPr>
              <w:rFonts w:asciiTheme="majorEastAsia" w:hAnsiTheme="majorEastAsia" w:cstheme="majorEastAsia"/>
            </w:rPr>
            <w:t>タップで簡単に設定できます。</w:t>
          </w:r>
        </w:p>
        <w:p w:rsidR="00000000" w:rsidRDefault="006113A6">
          <w:pPr>
            <w:pStyle w:val="7A98266B14610E42B945B9353B0952CB"/>
          </w:pPr>
          <w:r w:rsidRPr="00611198">
            <w:rPr>
              <w:rFonts w:asciiTheme="majorEastAsia" w:hAnsiTheme="majorEastAsia" w:cstheme="majorEastAsia"/>
            </w:rPr>
            <w:t>たとえば、この段落では見出し</w:t>
          </w:r>
          <w:r w:rsidRPr="00611198">
            <w:rPr>
              <w:rFonts w:asciiTheme="majorEastAsia" w:hAnsiTheme="majorEastAsia" w:cstheme="majorEastAsia"/>
            </w:rPr>
            <w:t xml:space="preserve"> 3 </w:t>
          </w:r>
          <w:r w:rsidRPr="00611198">
            <w:rPr>
              <w:rFonts w:asciiTheme="majorEastAsia" w:hAnsiTheme="majorEastAsia" w:cstheme="majorEastAsia"/>
            </w:rPr>
            <w:t>のスタイルが使われています。</w:t>
          </w:r>
        </w:p>
      </w:docPartBody>
    </w:docPart>
    <w:docPart>
      <w:docPartPr>
        <w:name w:val="B3AD66A820DEA842969E7F49430DAF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3234A27-DB46-DD46-9360-FA70449E9A3F}"/>
      </w:docPartPr>
      <w:docPartBody>
        <w:p w:rsidR="00000000" w:rsidRDefault="006113A6">
          <w:pPr>
            <w:pStyle w:val="B3AD66A820DEA842969E7F49430DAFEC"/>
          </w:pPr>
          <w:r w:rsidRPr="00611198">
            <w:rPr>
              <w:rFonts w:asciiTheme="majorEastAsia" w:eastAsiaTheme="majorEastAsia" w:hAnsiTheme="majorEastAsia" w:cstheme="majorEastAsia"/>
            </w:rPr>
            <w:t>見出し</w:t>
          </w:r>
          <w:r w:rsidRPr="00611198">
            <w:rPr>
              <w:rFonts w:asciiTheme="majorEastAsia" w:eastAsiaTheme="majorEastAsia" w:hAnsiTheme="majorEastAsia" w:cstheme="majorEastAsia"/>
            </w:rPr>
            <w:t xml:space="preserve"> 1</w:t>
          </w:r>
        </w:p>
      </w:docPartBody>
    </w:docPart>
    <w:docPart>
      <w:docPartPr>
        <w:name w:val="F1F038FD8B5CB14AB16891FE733AD6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4F5608D-CAFA-E641-8E52-CD548DD6BFEC}"/>
      </w:docPartPr>
      <w:docPartBody>
        <w:p w:rsidR="00731401" w:rsidRPr="00611198" w:rsidRDefault="006113A6">
          <w:pPr>
            <w:rPr>
              <w:rFonts w:asciiTheme="majorEastAsia" w:eastAsiaTheme="majorEastAsia" w:hAnsiTheme="majorEastAsia" w:cstheme="majorEastAsia"/>
            </w:rPr>
          </w:pPr>
          <w:r w:rsidRPr="00611198">
            <w:rPr>
              <w:rFonts w:asciiTheme="majorEastAsia" w:eastAsiaTheme="majorEastAsia" w:hAnsiTheme="majorEastAsia" w:cstheme="majorEastAsia"/>
            </w:rPr>
            <w:t>ファイルから画像を挿入したり、または図形、テキスト</w:t>
          </w:r>
          <w:r w:rsidRPr="00611198">
            <w:rPr>
              <w:rFonts w:asciiTheme="majorEastAsia" w:eastAsiaTheme="majorEastAsia" w:hAnsiTheme="majorEastAsia" w:cstheme="majorEastAsia"/>
            </w:rPr>
            <w:t xml:space="preserve"> </w:t>
          </w:r>
          <w:r w:rsidRPr="00611198">
            <w:rPr>
              <w:rFonts w:asciiTheme="majorEastAsia" w:eastAsiaTheme="majorEastAsia" w:hAnsiTheme="majorEastAsia" w:cstheme="majorEastAsia"/>
            </w:rPr>
            <w:t>ボックス、表を追加をしたいとします。その場合は、リボンの</w:t>
          </w:r>
          <w:r w:rsidRPr="00611198">
            <w:rPr>
              <w:rFonts w:asciiTheme="majorEastAsia" w:eastAsiaTheme="majorEastAsia" w:hAnsiTheme="majorEastAsia" w:cstheme="majorEastAsia"/>
            </w:rPr>
            <w:t xml:space="preserve"> [</w:t>
          </w:r>
          <w:r w:rsidRPr="00611198">
            <w:rPr>
              <w:rFonts w:asciiTheme="majorEastAsia" w:eastAsiaTheme="majorEastAsia" w:hAnsiTheme="majorEastAsia" w:cstheme="majorEastAsia"/>
            </w:rPr>
            <w:t>挿入</w:t>
          </w:r>
          <w:r w:rsidRPr="00611198">
            <w:rPr>
              <w:rFonts w:asciiTheme="majorEastAsia" w:eastAsiaTheme="majorEastAsia" w:hAnsiTheme="majorEastAsia" w:cstheme="majorEastAsia"/>
            </w:rPr>
            <w:t xml:space="preserve">] </w:t>
          </w:r>
          <w:r w:rsidRPr="00611198">
            <w:rPr>
              <w:rFonts w:asciiTheme="majorEastAsia" w:eastAsiaTheme="majorEastAsia" w:hAnsiTheme="majorEastAsia" w:cstheme="majorEastAsia"/>
            </w:rPr>
            <w:t>タブで、必要なオプションをタップするだけです。</w:t>
          </w:r>
          <w:r w:rsidRPr="00611198">
            <w:rPr>
              <w:rFonts w:asciiTheme="majorEastAsia" w:eastAsiaTheme="majorEastAsia" w:hAnsiTheme="majorEastAsia" w:cstheme="majorEastAsia"/>
            </w:rPr>
            <w:t xml:space="preserve"> </w:t>
          </w:r>
        </w:p>
        <w:p w:rsidR="00000000" w:rsidRDefault="006113A6">
          <w:pPr>
            <w:pStyle w:val="F1F038FD8B5CB14AB16891FE733AD6CB"/>
          </w:pPr>
          <w:r w:rsidRPr="00611198">
            <w:rPr>
              <w:rFonts w:asciiTheme="majorEastAsia" w:eastAsiaTheme="majorEastAsia" w:hAnsiTheme="majorEastAsia" w:cstheme="majorEastAsia"/>
            </w:rPr>
            <w:t>[</w:t>
          </w:r>
          <w:r w:rsidRPr="00611198">
            <w:rPr>
              <w:rFonts w:asciiTheme="majorEastAsia" w:eastAsiaTheme="majorEastAsia" w:hAnsiTheme="majorEastAsia" w:cstheme="majorEastAsia"/>
            </w:rPr>
            <w:t>挿入</w:t>
          </w:r>
          <w:r w:rsidRPr="00611198">
            <w:rPr>
              <w:rFonts w:asciiTheme="majorEastAsia" w:eastAsiaTheme="majorEastAsia" w:hAnsiTheme="majorEastAsia" w:cstheme="majorEastAsia"/>
            </w:rPr>
            <w:t xml:space="preserve">] </w:t>
          </w:r>
          <w:r w:rsidRPr="00611198">
            <w:rPr>
              <w:rFonts w:asciiTheme="majorEastAsia" w:eastAsiaTheme="majorEastAsia" w:hAnsiTheme="majorEastAsia" w:cstheme="majorEastAsia"/>
            </w:rPr>
            <w:t>タブには、ハイパーリンクの追加やコメントの挿入など、ほかにも使いやすい機能が用意されています。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メイリオ">
    <w:charset w:val="80"/>
    <w:family w:val="swiss"/>
    <w:pitch w:val="variable"/>
    <w:sig w:usb0="E00002FF" w:usb1="6AC7FFFF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A6"/>
    <w:rsid w:val="0061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pPr>
      <w:widowControl/>
      <w:numPr>
        <w:numId w:val="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0"/>
    <w:uiPriority w:val="9"/>
    <w:unhideWhenUsed/>
    <w:qFormat/>
    <w:pPr>
      <w:widowControl/>
      <w:numPr>
        <w:ilvl w:val="1"/>
        <w:numId w:val="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0"/>
    <w:uiPriority w:val="9"/>
    <w:unhideWhenUsed/>
    <w:qFormat/>
    <w:pPr>
      <w:widowControl/>
      <w:numPr>
        <w:ilvl w:val="2"/>
        <w:numId w:val="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4472C4" w:themeColor="accent1"/>
      <w:kern w:val="0"/>
      <w:sz w:val="22"/>
      <w:lang w:val="en-GB"/>
    </w:rPr>
  </w:style>
  <w:style w:type="paragraph" w:styleId="4">
    <w:name w:val="heading 4"/>
    <w:basedOn w:val="a"/>
    <w:link w:val="40"/>
    <w:uiPriority w:val="9"/>
    <w:semiHidden/>
    <w:unhideWhenUsed/>
    <w:qFormat/>
    <w:pPr>
      <w:widowControl/>
      <w:numPr>
        <w:ilvl w:val="3"/>
        <w:numId w:val="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val="en-GB"/>
    </w:rPr>
  </w:style>
  <w:style w:type="paragraph" w:styleId="5">
    <w:name w:val="heading 5"/>
    <w:basedOn w:val="a"/>
    <w:link w:val="50"/>
    <w:uiPriority w:val="9"/>
    <w:semiHidden/>
    <w:unhideWhenUsed/>
    <w:qFormat/>
    <w:pPr>
      <w:widowControl/>
      <w:numPr>
        <w:ilvl w:val="4"/>
        <w:numId w:val="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paragraph" w:styleId="6">
    <w:name w:val="heading 6"/>
    <w:basedOn w:val="a"/>
    <w:link w:val="60"/>
    <w:uiPriority w:val="9"/>
    <w:semiHidden/>
    <w:unhideWhenUsed/>
    <w:qFormat/>
    <w:pPr>
      <w:widowControl/>
      <w:numPr>
        <w:ilvl w:val="5"/>
        <w:numId w:val="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paragraph" w:styleId="7">
    <w:name w:val="heading 7"/>
    <w:basedOn w:val="a"/>
    <w:link w:val="70"/>
    <w:uiPriority w:val="9"/>
    <w:semiHidden/>
    <w:unhideWhenUsed/>
    <w:qFormat/>
    <w:pPr>
      <w:widowControl/>
      <w:numPr>
        <w:ilvl w:val="6"/>
        <w:numId w:val="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paragraph" w:styleId="8">
    <w:name w:val="heading 8"/>
    <w:basedOn w:val="a"/>
    <w:link w:val="80"/>
    <w:uiPriority w:val="9"/>
    <w:semiHidden/>
    <w:unhideWhenUsed/>
    <w:qFormat/>
    <w:pPr>
      <w:widowControl/>
      <w:numPr>
        <w:ilvl w:val="7"/>
        <w:numId w:val="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0"/>
    <w:uiPriority w:val="9"/>
    <w:semiHidden/>
    <w:unhideWhenUsed/>
    <w:qFormat/>
    <w:pPr>
      <w:widowControl/>
      <w:numPr>
        <w:ilvl w:val="8"/>
        <w:numId w:val="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0181D1B10FD74E92A2D50BB5B1AE21">
    <w:name w:val="540181D1B10FD74E92A2D50BB5B1AE21"/>
    <w:pPr>
      <w:widowControl w:val="0"/>
      <w:jc w:val="both"/>
    </w:pPr>
  </w:style>
  <w:style w:type="paragraph" w:customStyle="1" w:styleId="8D9C681B8FC1864B9D198078F1C0ECF8">
    <w:name w:val="8D9C681B8FC1864B9D198078F1C0ECF8"/>
    <w:pPr>
      <w:widowControl w:val="0"/>
      <w:jc w:val="both"/>
    </w:pPr>
  </w:style>
  <w:style w:type="paragraph" w:customStyle="1" w:styleId="48C3A83513AD2D41AB4CE6416E36BAB0">
    <w:name w:val="48C3A83513AD2D41AB4CE6416E36BAB0"/>
    <w:pPr>
      <w:widowControl w:val="0"/>
      <w:jc w:val="both"/>
    </w:pPr>
  </w:style>
  <w:style w:type="paragraph" w:customStyle="1" w:styleId="FF7C6C2322AB7D449894B9052EB24033">
    <w:name w:val="FF7C6C2322AB7D449894B9052EB24033"/>
    <w:pPr>
      <w:widowControl w:val="0"/>
      <w:jc w:val="both"/>
    </w:pPr>
  </w:style>
  <w:style w:type="paragraph" w:customStyle="1" w:styleId="46FDBF800483CA4099D923F59ADF7270">
    <w:name w:val="46FDBF800483CA4099D923F59ADF7270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見出し 2 (文字)"/>
    <w:basedOn w:val="a0"/>
    <w:link w:val="2"/>
    <w:uiPriority w:val="9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  <w:color w:val="4472C4" w:themeColor="accent1"/>
      <w:kern w:val="0"/>
      <w:sz w:val="22"/>
      <w:lang w:val="en-GB"/>
    </w:rPr>
  </w:style>
  <w:style w:type="character" w:customStyle="1" w:styleId="40">
    <w:name w:val="見出し 4 (文字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val="en-GB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paragraph" w:customStyle="1" w:styleId="7A98266B14610E42B945B9353B0952CB">
    <w:name w:val="7A98266B14610E42B945B9353B0952CB"/>
    <w:pPr>
      <w:widowControl w:val="0"/>
      <w:jc w:val="both"/>
    </w:pPr>
  </w:style>
  <w:style w:type="paragraph" w:customStyle="1" w:styleId="B3AD66A820DEA842969E7F49430DAFEC">
    <w:name w:val="B3AD66A820DEA842969E7F49430DAFEC"/>
    <w:pPr>
      <w:widowControl w:val="0"/>
      <w:jc w:val="both"/>
    </w:pPr>
  </w:style>
  <w:style w:type="paragraph" w:customStyle="1" w:styleId="F1F038FD8B5CB14AB16891FE733AD6CB">
    <w:name w:val="F1F038FD8B5CB14AB16891FE733AD6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アウトラインの作成.dotx</Template>
  <TotalTime>0</TotalTime>
  <Pages>1</Pages>
  <Words>51</Words>
  <Characters>294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Tomoyo Iwatsuka</dc:creator>
  <cp:keywords/>
  <dc:description/>
  <cp:lastModifiedBy>Tomoyo Iwatsuka</cp:lastModifiedBy>
  <cp:revision>1</cp:revision>
  <dcterms:created xsi:type="dcterms:W3CDTF">2017-10-11T09:45:00Z</dcterms:created>
  <dcterms:modified xsi:type="dcterms:W3CDTF">2017-10-11T09:45:00Z</dcterms:modified>
</cp:coreProperties>
</file>